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41DCAB3F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</w:t>
      </w:r>
      <w:proofErr w:type="spellStart"/>
      <w:r w:rsidRPr="009D270F">
        <w:t>SoftUni</w:t>
      </w:r>
      <w:proofErr w:type="spellEnd"/>
      <w:r w:rsidRPr="009D270F">
        <w:t xml:space="preserve">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385D3E91" w:rsidR="00856337" w:rsidRDefault="0074019C" w:rsidP="0074019C">
      <w:r>
        <w:rPr>
          <w:b/>
          <w:bCs/>
        </w:rPr>
        <w:t>Refactor</w:t>
      </w:r>
      <w:r>
        <w:t xml:space="preserve"> the </w:t>
      </w:r>
      <w:ins w:id="0" w:author="Doncho Minkov" w:date="2021-11-11T17:15:00Z">
        <w:r w:rsidR="004C45E7">
          <w:fldChar w:fldCharType="begin"/>
        </w:r>
        <w:r w:rsidR="004C45E7">
          <w:instrText xml:space="preserve"> HYPERLINK "https://softuni.bg/downloads/svn/python-advanced/Sept-2021/Python-OOP/06-Polymorphism-and-Abstraction/01_Robots.zip" </w:instrText>
        </w:r>
        <w:r w:rsidR="004C45E7">
          <w:fldChar w:fldCharType="separate"/>
        </w:r>
        <w:r w:rsidRPr="004C45E7">
          <w:rPr>
            <w:rStyle w:val="Hyperlink"/>
          </w:rPr>
          <w:t>provided</w:t>
        </w:r>
        <w:r w:rsidRPr="004C45E7">
          <w:rPr>
            <w:rStyle w:val="Hyperlink"/>
          </w:rPr>
          <w:t xml:space="preserve"> </w:t>
        </w:r>
        <w:r w:rsidRPr="004C45E7">
          <w:rPr>
            <w:rStyle w:val="Hyperlink"/>
          </w:rPr>
          <w:t>code</w:t>
        </w:r>
        <w:r w:rsidR="004C45E7">
          <w:fldChar w:fldCharType="end"/>
        </w:r>
      </w:ins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0EDCD51F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</w:t>
            </w:r>
            <w:proofErr w:type="gramEnd"/>
            <w:r w:rsidR="00336051">
              <w:rPr>
                <w:rFonts w:ascii="Consolas" w:hAnsi="Consolas" w:cs="Consolas"/>
              </w:rPr>
              <w:t>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58D7B0ED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1B56" w14:textId="77777777" w:rsidR="00B93625" w:rsidRDefault="00B93625" w:rsidP="008068A2">
      <w:pPr>
        <w:spacing w:after="0" w:line="240" w:lineRule="auto"/>
      </w:pPr>
      <w:r>
        <w:separator/>
      </w:r>
    </w:p>
  </w:endnote>
  <w:endnote w:type="continuationSeparator" w:id="0">
    <w:p w14:paraId="0E60D016" w14:textId="77777777" w:rsidR="00B93625" w:rsidRDefault="00B93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6581" w14:textId="77777777" w:rsidR="00B93625" w:rsidRDefault="00B93625" w:rsidP="008068A2">
      <w:pPr>
        <w:spacing w:after="0" w:line="240" w:lineRule="auto"/>
      </w:pPr>
      <w:r>
        <w:separator/>
      </w:r>
    </w:p>
  </w:footnote>
  <w:footnote w:type="continuationSeparator" w:id="0">
    <w:p w14:paraId="3ED40D49" w14:textId="77777777" w:rsidR="00B93625" w:rsidRDefault="00B93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cho Minkov">
    <w15:presenceInfo w15:providerId="AD" w15:userId="S::d.minkov@softuni.bg::355ad951-c632-41db-98ac-bba662e98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qgUAZEY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Doncho Minkov</cp:lastModifiedBy>
  <cp:revision>20</cp:revision>
  <cp:lastPrinted>2015-10-26T22:35:00Z</cp:lastPrinted>
  <dcterms:created xsi:type="dcterms:W3CDTF">2019-11-12T12:29:00Z</dcterms:created>
  <dcterms:modified xsi:type="dcterms:W3CDTF">2021-11-11T15:16:00Z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